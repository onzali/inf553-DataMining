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B37D7" w14:textId="77777777" w:rsidR="001B0125" w:rsidRDefault="002E4BA9" w:rsidP="008C1061">
      <w:pPr>
        <w:pStyle w:val="Heading1"/>
        <w:spacing w:before="120"/>
        <w:contextualSpacing/>
        <w:jc w:val="center"/>
      </w:pPr>
      <w:r>
        <w:t>Homework #3</w:t>
      </w:r>
      <w:r w:rsidR="00FC5F37">
        <w:t xml:space="preserve">: </w:t>
      </w:r>
      <w:r w:rsidR="007B27AA">
        <w:t>LSH</w:t>
      </w:r>
    </w:p>
    <w:p w14:paraId="3E6A29B8" w14:textId="77777777" w:rsidR="00A94F18" w:rsidRDefault="007B27AA" w:rsidP="00A94F18">
      <w:pPr>
        <w:pStyle w:val="Heading2"/>
        <w:contextualSpacing/>
        <w:jc w:val="center"/>
      </w:pPr>
      <w:r>
        <w:t xml:space="preserve">Due: March </w:t>
      </w:r>
      <w:r w:rsidR="004743FE">
        <w:t>10</w:t>
      </w:r>
      <w:r>
        <w:t xml:space="preserve">, </w:t>
      </w:r>
      <w:r w:rsidR="004743FE">
        <w:t>Friday</w:t>
      </w:r>
    </w:p>
    <w:p w14:paraId="09CF4001" w14:textId="77777777" w:rsidR="00A94F18" w:rsidRDefault="00A94F18" w:rsidP="00A94F18">
      <w:pPr>
        <w:pStyle w:val="Heading2"/>
        <w:contextualSpacing/>
        <w:jc w:val="center"/>
      </w:pPr>
      <w:r>
        <w:t>100 points</w:t>
      </w:r>
    </w:p>
    <w:p w14:paraId="6ED716C4" w14:textId="77777777" w:rsidR="0064461A" w:rsidRPr="009E3913" w:rsidRDefault="0064461A" w:rsidP="0064461A">
      <w:pPr>
        <w:spacing w:before="100" w:beforeAutospacing="1" w:after="100" w:afterAutospacing="1"/>
        <w:rPr>
          <w:rFonts w:cs="Times New Roman"/>
        </w:rPr>
      </w:pPr>
      <w:r w:rsidRPr="009E3913">
        <w:rPr>
          <w:rFonts w:cs="Times New Roman"/>
        </w:rPr>
        <w:t>In this assignment, we will consider</w:t>
      </w:r>
      <w:r w:rsidR="00E45846">
        <w:rPr>
          <w:rFonts w:cs="Times New Roman"/>
        </w:rPr>
        <w:t xml:space="preserve"> the </w:t>
      </w:r>
      <w:r w:rsidRPr="009E3913">
        <w:rPr>
          <w:rFonts w:cs="Times New Roman"/>
        </w:rPr>
        <w:t>problem</w:t>
      </w:r>
      <w:r w:rsidR="00E45846">
        <w:rPr>
          <w:rFonts w:cs="Times New Roman"/>
        </w:rPr>
        <w:t xml:space="preserve"> of using LSH to find similar users, based on the fraction of the movies they have watched in common</w:t>
      </w:r>
      <w:r w:rsidRPr="009E3913">
        <w:rPr>
          <w:rFonts w:cs="Times New Roman"/>
        </w:rPr>
        <w:t>.  You are asked to</w:t>
      </w:r>
      <w:r w:rsidR="009E3913">
        <w:rPr>
          <w:rFonts w:cs="Times New Roman"/>
        </w:rPr>
        <w:t xml:space="preserve"> write a Spark Python program</w:t>
      </w:r>
      <w:r w:rsidRPr="009E3913">
        <w:rPr>
          <w:rFonts w:cs="Times New Roman"/>
        </w:rPr>
        <w:t xml:space="preserve"> which uses LSH to efficiently find similar users</w:t>
      </w:r>
      <w:r w:rsidR="005458C8">
        <w:rPr>
          <w:rFonts w:cs="Times New Roman"/>
        </w:rPr>
        <w:t>.</w:t>
      </w:r>
      <w:r w:rsidRPr="009E3913">
        <w:rPr>
          <w:rFonts w:cs="Times New Roman"/>
        </w:rPr>
        <w:t xml:space="preserve"> </w:t>
      </w:r>
    </w:p>
    <w:p w14:paraId="4C914414" w14:textId="77777777" w:rsidR="0064461A" w:rsidRPr="009E3913" w:rsidRDefault="0064461A" w:rsidP="0064461A">
      <w:pPr>
        <w:pStyle w:val="Heading3"/>
        <w:numPr>
          <w:ilvl w:val="0"/>
          <w:numId w:val="6"/>
        </w:numPr>
        <w:spacing w:before="40" w:line="240" w:lineRule="auto"/>
        <w:rPr>
          <w:rFonts w:asciiTheme="minorHAnsi" w:hAnsiTheme="minorHAnsi"/>
          <w:sz w:val="24"/>
          <w:szCs w:val="24"/>
        </w:rPr>
      </w:pPr>
      <w:r w:rsidRPr="003F5502">
        <w:rPr>
          <w:rFonts w:asciiTheme="minorHAnsi" w:hAnsiTheme="minorHAnsi"/>
          <w:sz w:val="24"/>
          <w:szCs w:val="24"/>
        </w:rPr>
        <w:t>Problem</w:t>
      </w:r>
    </w:p>
    <w:p w14:paraId="7BED9C3D" w14:textId="77777777" w:rsidR="0064461A" w:rsidRPr="009E3913" w:rsidRDefault="0064461A" w:rsidP="0064461A">
      <w:pPr>
        <w:pStyle w:val="ListParagraph"/>
        <w:spacing w:before="100" w:beforeAutospacing="1" w:after="100" w:afterAutospacing="1"/>
        <w:ind w:left="360"/>
        <w:rPr>
          <w:rFonts w:cs="Times New Roman"/>
        </w:rPr>
      </w:pPr>
      <w:r w:rsidRPr="009E3913">
        <w:rPr>
          <w:rFonts w:cs="Times New Roman"/>
        </w:rPr>
        <w:t xml:space="preserve">Suppose </w:t>
      </w:r>
      <w:r w:rsidRPr="001B4200">
        <w:rPr>
          <w:rFonts w:cs="Times New Roman"/>
          <w:b/>
        </w:rPr>
        <w:t>there are 100 different movies, numbered from 0 to 99</w:t>
      </w:r>
      <w:r w:rsidRPr="009E3913">
        <w:rPr>
          <w:rFonts w:cs="Times New Roman"/>
        </w:rPr>
        <w:t xml:space="preserve">. A user is represented as a set of movies. </w:t>
      </w:r>
      <w:proofErr w:type="spellStart"/>
      <w:r w:rsidRPr="009E3913">
        <w:rPr>
          <w:rFonts w:cs="Times New Roman"/>
        </w:rPr>
        <w:t>Jaccard</w:t>
      </w:r>
      <w:proofErr w:type="spellEnd"/>
      <w:r w:rsidRPr="009E3913">
        <w:rPr>
          <w:rFonts w:cs="Times New Roman"/>
        </w:rPr>
        <w:t xml:space="preserve"> coefficient is used to measure the similarity of sets.</w:t>
      </w:r>
    </w:p>
    <w:p w14:paraId="658FBC5B" w14:textId="77777777" w:rsidR="0064461A" w:rsidRPr="009E3913" w:rsidRDefault="0064461A" w:rsidP="0064461A">
      <w:pPr>
        <w:pStyle w:val="ListParagraph"/>
        <w:spacing w:before="100" w:beforeAutospacing="1" w:after="100" w:afterAutospacing="1"/>
        <w:ind w:left="360"/>
        <w:rPr>
          <w:rFonts w:cs="Times New Roman"/>
        </w:rPr>
      </w:pPr>
    </w:p>
    <w:p w14:paraId="5639D3FC" w14:textId="77777777" w:rsidR="0064461A" w:rsidRDefault="0064461A" w:rsidP="0064461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cs="Times New Roman"/>
        </w:rPr>
      </w:pPr>
      <w:r w:rsidRPr="009E3913">
        <w:rPr>
          <w:rFonts w:cs="Times New Roman"/>
        </w:rPr>
        <w:t xml:space="preserve">Apply </w:t>
      </w:r>
      <w:proofErr w:type="spellStart"/>
      <w:r w:rsidRPr="009E3913">
        <w:rPr>
          <w:rFonts w:cs="Times New Roman"/>
        </w:rPr>
        <w:t>minhash</w:t>
      </w:r>
      <w:proofErr w:type="spellEnd"/>
      <w:r w:rsidRPr="009E3913">
        <w:rPr>
          <w:rFonts w:cs="Times New Roman"/>
        </w:rPr>
        <w:t xml:space="preserve"> to obtain </w:t>
      </w:r>
      <w:r w:rsidRPr="001B4200">
        <w:rPr>
          <w:rFonts w:cs="Times New Roman"/>
          <w:b/>
        </w:rPr>
        <w:t>a signature of 20 values</w:t>
      </w:r>
      <w:r w:rsidRPr="009E3913">
        <w:rPr>
          <w:rFonts w:cs="Times New Roman"/>
        </w:rPr>
        <w:t xml:space="preserve"> for each user. Recall that this is done by </w:t>
      </w:r>
      <w:r w:rsidR="00C450A3">
        <w:rPr>
          <w:rFonts w:cs="Times New Roman"/>
        </w:rPr>
        <w:t xml:space="preserve">“logically” </w:t>
      </w:r>
      <w:r w:rsidRPr="009E3913">
        <w:rPr>
          <w:rFonts w:cs="Times New Roman"/>
        </w:rPr>
        <w:t xml:space="preserve">permuting the rows of characteristic matrix of movie-user matrix (i.e., row are movies and columns represent users). </w:t>
      </w:r>
    </w:p>
    <w:p w14:paraId="03865E17" w14:textId="77777777" w:rsidR="005B3650" w:rsidRDefault="005B3650" w:rsidP="005B3650">
      <w:pPr>
        <w:pStyle w:val="ListParagraph"/>
        <w:spacing w:before="100" w:beforeAutospacing="1" w:after="100" w:afterAutospacing="1" w:line="240" w:lineRule="auto"/>
        <w:rPr>
          <w:rFonts w:cs="Times New Roman"/>
        </w:rPr>
      </w:pPr>
    </w:p>
    <w:p w14:paraId="54D44F47" w14:textId="77777777" w:rsidR="0064461A" w:rsidRPr="005B3650" w:rsidRDefault="0064461A" w:rsidP="005B365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cs="Times New Roman"/>
        </w:rPr>
      </w:pPr>
      <w:r w:rsidRPr="005B3650">
        <w:rPr>
          <w:rFonts w:cs="Times New Roman"/>
        </w:rPr>
        <w:t xml:space="preserve">Assume that the </w:t>
      </w:r>
      <w:proofErr w:type="spellStart"/>
      <w:r w:rsidRPr="005B3650">
        <w:rPr>
          <w:rFonts w:cs="Times New Roman"/>
        </w:rPr>
        <w:t>i-th</w:t>
      </w:r>
      <w:proofErr w:type="spellEnd"/>
      <w:r w:rsidRPr="005B3650">
        <w:rPr>
          <w:rFonts w:cs="Times New Roman"/>
        </w:rPr>
        <w:t xml:space="preserve"> hash function for the </w:t>
      </w:r>
      <w:bookmarkStart w:id="0" w:name="_GoBack"/>
      <w:bookmarkEnd w:id="0"/>
      <w:r w:rsidRPr="005B3650">
        <w:rPr>
          <w:rFonts w:cs="Times New Roman"/>
        </w:rPr>
        <w:t xml:space="preserve">signature: </w:t>
      </w:r>
      <w:r w:rsidRPr="005B3650">
        <w:rPr>
          <w:rFonts w:cs="Times New Roman"/>
          <w:b/>
        </w:rPr>
        <w:t>h(</w:t>
      </w:r>
      <w:proofErr w:type="spellStart"/>
      <w:proofErr w:type="gramStart"/>
      <w:r w:rsidRPr="005B3650">
        <w:rPr>
          <w:rFonts w:cs="Times New Roman"/>
          <w:b/>
        </w:rPr>
        <w:t>x,i</w:t>
      </w:r>
      <w:proofErr w:type="spellEnd"/>
      <w:proofErr w:type="gramEnd"/>
      <w:r w:rsidRPr="005B3650">
        <w:rPr>
          <w:rFonts w:cs="Times New Roman"/>
          <w:b/>
        </w:rPr>
        <w:t xml:space="preserve">) = (3x + </w:t>
      </w:r>
      <w:r w:rsidR="009E0CF5" w:rsidRPr="005B3650">
        <w:rPr>
          <w:rFonts w:cs="Times New Roman" w:hint="eastAsia"/>
          <w:b/>
        </w:rPr>
        <w:t>13</w:t>
      </w:r>
      <w:r w:rsidRPr="005B3650">
        <w:rPr>
          <w:rFonts w:cs="Times New Roman"/>
          <w:b/>
        </w:rPr>
        <w:t>i) % 100</w:t>
      </w:r>
      <w:r w:rsidRPr="005B3650">
        <w:rPr>
          <w:rFonts w:cs="Times New Roman"/>
        </w:rPr>
        <w:t xml:space="preserve">, where x is the original row number in the matrix. </w:t>
      </w:r>
    </w:p>
    <w:p w14:paraId="6FF23619" w14:textId="77777777" w:rsidR="005B3650" w:rsidRDefault="005B3650" w:rsidP="005B3650">
      <w:pPr>
        <w:pStyle w:val="ListParagraph"/>
        <w:spacing w:before="100" w:beforeAutospacing="1" w:after="100" w:afterAutospacing="1"/>
        <w:rPr>
          <w:rFonts w:cs="Times New Roman"/>
        </w:rPr>
      </w:pPr>
    </w:p>
    <w:p w14:paraId="3A125F15" w14:textId="77777777" w:rsidR="005B3650" w:rsidRPr="005B3650" w:rsidRDefault="0064461A" w:rsidP="005B365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cs="Times New Roman"/>
        </w:rPr>
      </w:pPr>
      <w:r w:rsidRPr="000F57C3">
        <w:rPr>
          <w:rFonts w:cs="Times New Roman"/>
        </w:rPr>
        <w:t>Apply LSH to speed up the process of fin</w:t>
      </w:r>
      <w:r w:rsidR="00C47AB6" w:rsidRPr="000F57C3">
        <w:rPr>
          <w:rFonts w:cs="Times New Roman"/>
        </w:rPr>
        <w:t>d</w:t>
      </w:r>
      <w:r w:rsidRPr="000F57C3">
        <w:rPr>
          <w:rFonts w:cs="Times New Roman"/>
        </w:rPr>
        <w:t xml:space="preserve">ing </w:t>
      </w:r>
      <w:r w:rsidR="00013035" w:rsidRPr="00013035">
        <w:rPr>
          <w:rFonts w:cs="Times New Roman"/>
        </w:rPr>
        <w:t>http://labblog.uofmhealth.org/lab-report/model-helps-clinicians-predict-post-cardiac-surgery-blood-transfusions</w:t>
      </w:r>
      <w:r w:rsidRPr="000F57C3">
        <w:rPr>
          <w:rFonts w:cs="Times New Roman"/>
        </w:rPr>
        <w:t xml:space="preserve">users, where the signature is </w:t>
      </w:r>
      <w:r w:rsidRPr="000F57C3">
        <w:rPr>
          <w:rFonts w:cs="Times New Roman"/>
          <w:b/>
        </w:rPr>
        <w:t>divided into 5 bands, with 4 values in each band</w:t>
      </w:r>
      <w:r w:rsidRPr="000F57C3">
        <w:rPr>
          <w:rFonts w:cs="Times New Roman"/>
        </w:rPr>
        <w:t>.</w:t>
      </w:r>
    </w:p>
    <w:p w14:paraId="6DD68829" w14:textId="77777777" w:rsidR="005B3650" w:rsidRDefault="005B3650" w:rsidP="005B3650">
      <w:pPr>
        <w:pStyle w:val="ListParagraph"/>
        <w:spacing w:before="100" w:beforeAutospacing="1" w:after="100" w:afterAutospacing="1"/>
        <w:rPr>
          <w:rFonts w:cs="Times New Roman"/>
        </w:rPr>
      </w:pPr>
    </w:p>
    <w:p w14:paraId="5A327D70" w14:textId="77777777" w:rsidR="005B3650" w:rsidRDefault="005B3650" w:rsidP="005B365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cs="Times New Roman"/>
        </w:rPr>
      </w:pPr>
      <w:r w:rsidRPr="005B3650">
        <w:rPr>
          <w:rFonts w:cs="Times New Roman"/>
        </w:rPr>
        <w:t>Finding similar users:</w:t>
      </w:r>
      <w:r>
        <w:rPr>
          <w:rFonts w:cs="Times New Roman"/>
        </w:rPr>
        <w:t xml:space="preserve"> Based on the LSH result, for each user U, find </w:t>
      </w:r>
      <w:r w:rsidRPr="005B3650">
        <w:rPr>
          <w:rFonts w:cs="Times New Roman"/>
          <w:b/>
        </w:rPr>
        <w:t>top-5</w:t>
      </w:r>
      <w:r>
        <w:rPr>
          <w:rFonts w:cs="Times New Roman"/>
        </w:rPr>
        <w:t xml:space="preserve"> users who are most similar to U</w:t>
      </w:r>
      <w:r w:rsidRPr="005B3650">
        <w:rPr>
          <w:rFonts w:cs="Times New Roman"/>
        </w:rPr>
        <w:t xml:space="preserve"> (by their </w:t>
      </w:r>
      <w:proofErr w:type="spellStart"/>
      <w:r w:rsidRPr="005B3650">
        <w:rPr>
          <w:rFonts w:cs="Times New Roman"/>
        </w:rPr>
        <w:t>Jaccard</w:t>
      </w:r>
      <w:proofErr w:type="spellEnd"/>
      <w:r w:rsidRPr="005B3650">
        <w:rPr>
          <w:rFonts w:cs="Times New Roman"/>
        </w:rPr>
        <w:t xml:space="preserve"> similarity, if same, choose the user that has smallest ID)</w:t>
      </w:r>
      <w:r>
        <w:rPr>
          <w:rFonts w:cs="Times New Roman"/>
        </w:rPr>
        <w:t>. If there</w:t>
      </w:r>
      <w:r w:rsidR="00962D2E">
        <w:rPr>
          <w:rFonts w:cs="Times New Roman"/>
        </w:rPr>
        <w:t xml:space="preserve"> aren’t 5 similar users, e.g. U2</w:t>
      </w:r>
      <w:r>
        <w:rPr>
          <w:rFonts w:cs="Times New Roman"/>
        </w:rPr>
        <w:t xml:space="preserve"> is only similar </w:t>
      </w:r>
      <w:r w:rsidR="00962D2E">
        <w:rPr>
          <w:rFonts w:cs="Times New Roman"/>
        </w:rPr>
        <w:t xml:space="preserve">with U5, U9, U10, just output </w:t>
      </w:r>
      <w:proofErr w:type="gramStart"/>
      <w:r w:rsidR="00962D2E">
        <w:rPr>
          <w:rFonts w:cs="Times New Roman"/>
        </w:rPr>
        <w:t>U2</w:t>
      </w:r>
      <w:r>
        <w:rPr>
          <w:rFonts w:cs="Times New Roman"/>
        </w:rPr>
        <w:t>:U</w:t>
      </w:r>
      <w:proofErr w:type="gramEnd"/>
      <w:r>
        <w:rPr>
          <w:rFonts w:cs="Times New Roman"/>
        </w:rPr>
        <w:t>5,U9,U10.</w:t>
      </w:r>
    </w:p>
    <w:p w14:paraId="5E0304EE" w14:textId="77777777" w:rsidR="000F57C3" w:rsidRPr="000F57C3" w:rsidRDefault="000F57C3" w:rsidP="000F57C3">
      <w:pPr>
        <w:pStyle w:val="ListParagraph"/>
        <w:spacing w:before="100" w:beforeAutospacing="1" w:after="100" w:afterAutospacing="1"/>
        <w:rPr>
          <w:rFonts w:cs="Times New Roman"/>
        </w:rPr>
      </w:pPr>
    </w:p>
    <w:p w14:paraId="34E11719" w14:textId="77777777" w:rsidR="00FF4DE1" w:rsidRDefault="002178DF" w:rsidP="00B9112B">
      <w:pPr>
        <w:pStyle w:val="ListParagraph"/>
        <w:numPr>
          <w:ilvl w:val="0"/>
          <w:numId w:val="7"/>
        </w:numPr>
        <w:spacing w:before="100" w:beforeAutospacing="1" w:line="240" w:lineRule="auto"/>
        <w:rPr>
          <w:rFonts w:cs="Times New Roman"/>
        </w:rPr>
      </w:pPr>
      <w:r>
        <w:rPr>
          <w:rFonts w:cs="Times New Roman"/>
        </w:rPr>
        <w:t>Computation of signatures,</w:t>
      </w:r>
      <w:r w:rsidR="009E0CF5">
        <w:rPr>
          <w:rFonts w:cs="Times New Roman"/>
        </w:rPr>
        <w:t xml:space="preserve"> LSH</w:t>
      </w:r>
      <w:r>
        <w:rPr>
          <w:rFonts w:cs="Times New Roman"/>
        </w:rPr>
        <w:t xml:space="preserve">, and </w:t>
      </w:r>
      <w:proofErr w:type="spellStart"/>
      <w:r>
        <w:rPr>
          <w:rFonts w:cs="Times New Roman"/>
        </w:rPr>
        <w:t>Jaccard</w:t>
      </w:r>
      <w:proofErr w:type="spellEnd"/>
      <w:r>
        <w:rPr>
          <w:rFonts w:cs="Times New Roman"/>
        </w:rPr>
        <w:t xml:space="preserve"> similarities of similar users</w:t>
      </w:r>
      <w:r w:rsidR="009E0CF5">
        <w:rPr>
          <w:rFonts w:cs="Times New Roman"/>
        </w:rPr>
        <w:t xml:space="preserve"> </w:t>
      </w:r>
      <w:r w:rsidR="00FF4DE1" w:rsidRPr="009E3913">
        <w:rPr>
          <w:rFonts w:cs="Times New Roman"/>
        </w:rPr>
        <w:t>need to be done in parallel.</w:t>
      </w:r>
    </w:p>
    <w:p w14:paraId="3A3FDE7E" w14:textId="77777777" w:rsidR="009E0CF5" w:rsidRPr="009E3913" w:rsidRDefault="00DA7EB0" w:rsidP="00B9112B">
      <w:pPr>
        <w:pStyle w:val="ListParagraph"/>
        <w:numPr>
          <w:ilvl w:val="1"/>
          <w:numId w:val="7"/>
        </w:numPr>
        <w:spacing w:before="240" w:after="100" w:afterAutospacing="1" w:line="240" w:lineRule="auto"/>
        <w:rPr>
          <w:rFonts w:cs="Times New Roman"/>
        </w:rPr>
      </w:pPr>
      <w:r>
        <w:rPr>
          <w:rFonts w:cs="Times New Roman"/>
        </w:rPr>
        <w:t>Hint: W</w:t>
      </w:r>
      <w:r w:rsidR="00E35A66">
        <w:rPr>
          <w:rFonts w:cs="Times New Roman"/>
        </w:rPr>
        <w:t xml:space="preserve">hile </w:t>
      </w:r>
      <w:r w:rsidR="00B9112B">
        <w:rPr>
          <w:rFonts w:cs="Times New Roman"/>
        </w:rPr>
        <w:t xml:space="preserve">computing LSH, you could take the signatures of one band as key, the user ID as value, and then find the </w:t>
      </w:r>
      <w:r w:rsidR="00B9112B" w:rsidRPr="00B9112B">
        <w:rPr>
          <w:rFonts w:cs="Times New Roman"/>
        </w:rPr>
        <w:t>candidate pairs</w:t>
      </w:r>
      <w:r w:rsidR="00B9112B">
        <w:rPr>
          <w:rFonts w:cs="Times New Roman"/>
        </w:rPr>
        <w:t>.</w:t>
      </w:r>
    </w:p>
    <w:p w14:paraId="3F475B65" w14:textId="77777777" w:rsidR="0064461A" w:rsidRPr="009E3913" w:rsidRDefault="0064461A" w:rsidP="0064461A">
      <w:pPr>
        <w:pStyle w:val="Heading3"/>
        <w:numPr>
          <w:ilvl w:val="0"/>
          <w:numId w:val="6"/>
        </w:numPr>
        <w:spacing w:before="40" w:line="240" w:lineRule="auto"/>
        <w:rPr>
          <w:rFonts w:asciiTheme="minorHAnsi" w:hAnsiTheme="minorHAnsi"/>
          <w:sz w:val="24"/>
          <w:szCs w:val="24"/>
        </w:rPr>
      </w:pPr>
      <w:r w:rsidRPr="003F5502">
        <w:rPr>
          <w:rFonts w:asciiTheme="minorHAnsi" w:hAnsiTheme="minorHAnsi"/>
          <w:sz w:val="24"/>
          <w:szCs w:val="24"/>
        </w:rPr>
        <w:t>Input format</w:t>
      </w:r>
    </w:p>
    <w:p w14:paraId="2F8A0071" w14:textId="77777777" w:rsidR="0064461A" w:rsidRDefault="0064461A" w:rsidP="0064461A">
      <w:pPr>
        <w:ind w:left="360"/>
        <w:rPr>
          <w:rFonts w:asciiTheme="majorHAnsi" w:hAnsiTheme="majorHAnsi"/>
        </w:rPr>
      </w:pPr>
      <w:r w:rsidRPr="009E3913">
        <w:t xml:space="preserve">You are provided with a file where each line represents a user (with ID “U1” for example) and a list of movies the user has watched </w:t>
      </w:r>
      <w:r>
        <w:rPr>
          <w:rFonts w:asciiTheme="majorHAnsi" w:hAnsiTheme="majorHAnsi"/>
        </w:rPr>
        <w:t xml:space="preserve">(e.g., movie #0, 12, 45). </w:t>
      </w:r>
      <w:r w:rsidR="00C47AB6">
        <w:rPr>
          <w:rFonts w:asciiTheme="majorHAnsi" w:hAnsiTheme="majorHAnsi"/>
        </w:rPr>
        <w:t>Each user has watched at least one movie.</w:t>
      </w:r>
    </w:p>
    <w:p w14:paraId="5C3FC538" w14:textId="77777777" w:rsidR="0064461A" w:rsidRDefault="00C47AB6" w:rsidP="0064461A">
      <w:pPr>
        <w:spacing w:before="100" w:beforeAutospacing="1" w:after="100" w:afterAutospacing="1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U1,0,12,45</w:t>
      </w:r>
    </w:p>
    <w:p w14:paraId="157DCAD7" w14:textId="77777777" w:rsidR="0064461A" w:rsidRDefault="00C47AB6" w:rsidP="0064461A">
      <w:pPr>
        <w:spacing w:before="100" w:beforeAutospacing="1" w:after="100" w:afterAutospacing="1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U2,2,3,5,99</w:t>
      </w:r>
    </w:p>
    <w:p w14:paraId="15DB5740" w14:textId="77777777" w:rsidR="0064461A" w:rsidRDefault="0064461A" w:rsidP="0064461A">
      <w:pPr>
        <w:spacing w:before="100" w:beforeAutospacing="1" w:after="100" w:afterAutospacing="1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14:paraId="1AAEEE1F" w14:textId="77777777" w:rsidR="0064461A" w:rsidRPr="00277940" w:rsidRDefault="0064461A" w:rsidP="0064461A">
      <w:pPr>
        <w:pStyle w:val="Heading3"/>
        <w:numPr>
          <w:ilvl w:val="0"/>
          <w:numId w:val="6"/>
        </w:numPr>
        <w:spacing w:before="40" w:line="240" w:lineRule="auto"/>
        <w:rPr>
          <w:rFonts w:asciiTheme="minorHAnsi" w:hAnsiTheme="minorHAnsi"/>
          <w:sz w:val="24"/>
          <w:szCs w:val="24"/>
        </w:rPr>
      </w:pPr>
      <w:r w:rsidRPr="003F5502">
        <w:rPr>
          <w:rFonts w:asciiTheme="minorHAnsi" w:hAnsiTheme="minorHAnsi"/>
          <w:sz w:val="24"/>
          <w:szCs w:val="24"/>
        </w:rPr>
        <w:lastRenderedPageBreak/>
        <w:t>Output format</w:t>
      </w:r>
    </w:p>
    <w:p w14:paraId="43F1D3C2" w14:textId="77777777" w:rsidR="0064461A" w:rsidRPr="00277940" w:rsidRDefault="0064461A" w:rsidP="0064461A">
      <w:pPr>
        <w:ind w:left="360"/>
      </w:pPr>
      <w:r w:rsidRPr="00277940">
        <w:t>For each user</w:t>
      </w:r>
      <w:r w:rsidR="00C47AB6">
        <w:t xml:space="preserve"> </w:t>
      </w:r>
      <w:r w:rsidR="003F5502">
        <w:t xml:space="preserve">with </w:t>
      </w:r>
      <w:r w:rsidR="00C47AB6">
        <w:t xml:space="preserve">that </w:t>
      </w:r>
      <w:r w:rsidR="003F5502">
        <w:t xml:space="preserve">we could find </w:t>
      </w:r>
      <w:r w:rsidR="00C47AB6">
        <w:t>similar users</w:t>
      </w:r>
      <w:r w:rsidRPr="00277940">
        <w:t xml:space="preserve">, output </w:t>
      </w:r>
      <w:r w:rsidR="004F3CF3">
        <w:t xml:space="preserve">their </w:t>
      </w:r>
      <w:r w:rsidR="00A07101" w:rsidRPr="005B3650">
        <w:rPr>
          <w:rFonts w:cs="Times New Roman"/>
          <w:b/>
        </w:rPr>
        <w:t>top-5</w:t>
      </w:r>
      <w:r w:rsidR="00A07101">
        <w:rPr>
          <w:rFonts w:cs="Times New Roman"/>
        </w:rPr>
        <w:t xml:space="preserve"> </w:t>
      </w:r>
      <w:r w:rsidR="004F3CF3">
        <w:t>similar users</w:t>
      </w:r>
      <w:r w:rsidRPr="00277940">
        <w:t xml:space="preserve"> as follows.</w:t>
      </w:r>
    </w:p>
    <w:p w14:paraId="2F5591AB" w14:textId="77777777" w:rsidR="00A40620" w:rsidRPr="00A40620" w:rsidRDefault="005C1A19" w:rsidP="00A40620">
      <w:pPr>
        <w:pStyle w:val="ListParagraph"/>
        <w:spacing w:before="100" w:beforeAutospacing="1" w:after="100" w:afterAutospacing="1"/>
        <w:ind w:left="108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U2:</w:t>
      </w:r>
      <w:r w:rsidR="00A40620" w:rsidRPr="00A40620">
        <w:rPr>
          <w:rFonts w:ascii="Courier New" w:hAnsi="Courier New" w:cs="Courier New"/>
        </w:rPr>
        <w:t>U</w:t>
      </w:r>
      <w:proofErr w:type="gramEnd"/>
      <w:r w:rsidR="00A40620" w:rsidRPr="00A40620">
        <w:rPr>
          <w:rFonts w:ascii="Courier New" w:hAnsi="Courier New" w:cs="Courier New"/>
        </w:rPr>
        <w:t>9,U10</w:t>
      </w:r>
    </w:p>
    <w:p w14:paraId="00C21EF2" w14:textId="77777777" w:rsidR="00A40620" w:rsidRPr="00A40620" w:rsidRDefault="00A40620" w:rsidP="00A40620">
      <w:pPr>
        <w:pStyle w:val="ListParagraph"/>
        <w:spacing w:before="100" w:beforeAutospacing="1" w:after="100" w:afterAutospacing="1"/>
        <w:ind w:left="1080"/>
        <w:rPr>
          <w:rFonts w:ascii="Courier New" w:hAnsi="Courier New" w:cs="Courier New"/>
        </w:rPr>
      </w:pPr>
      <w:r w:rsidRPr="00A40620">
        <w:rPr>
          <w:rFonts w:ascii="Courier New" w:hAnsi="Courier New" w:cs="Courier New"/>
        </w:rPr>
        <w:t>U3:U8</w:t>
      </w:r>
    </w:p>
    <w:p w14:paraId="3229EAE1" w14:textId="77777777" w:rsidR="00A40620" w:rsidRDefault="005C1A19" w:rsidP="00A40620">
      <w:pPr>
        <w:pStyle w:val="ListParagraph"/>
        <w:spacing w:before="100" w:beforeAutospacing="1" w:after="100" w:afterAutospacing="1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U8</w:t>
      </w:r>
      <w:r w:rsidR="00A40620" w:rsidRPr="00A40620">
        <w:rPr>
          <w:rFonts w:ascii="Courier New" w:hAnsi="Courier New" w:cs="Courier New"/>
        </w:rPr>
        <w:t>:U</w:t>
      </w:r>
      <w:r>
        <w:rPr>
          <w:rFonts w:ascii="Courier New" w:hAnsi="Courier New" w:cs="Courier New"/>
        </w:rPr>
        <w:t>3</w:t>
      </w:r>
    </w:p>
    <w:p w14:paraId="0D247FBA" w14:textId="77777777" w:rsidR="0064461A" w:rsidRDefault="0064461A" w:rsidP="00A40620">
      <w:pPr>
        <w:pStyle w:val="ListParagraph"/>
        <w:spacing w:before="100" w:beforeAutospacing="1" w:after="100" w:afterAutospacing="1"/>
        <w:ind w:left="1080"/>
        <w:rPr>
          <w:rFonts w:cs="Courier New"/>
        </w:rPr>
      </w:pPr>
      <w:r w:rsidRPr="00277940">
        <w:rPr>
          <w:rFonts w:cs="Courier New"/>
        </w:rPr>
        <w:t>…</w:t>
      </w:r>
    </w:p>
    <w:p w14:paraId="4C44B436" w14:textId="77777777" w:rsidR="00724DBB" w:rsidRDefault="00C47AB6" w:rsidP="00663ED9">
      <w:pPr>
        <w:ind w:left="360"/>
      </w:pPr>
      <w:r>
        <w:t>Users should be output in</w:t>
      </w:r>
      <w:r w:rsidR="009F2AFE">
        <w:t xml:space="preserve"> the</w:t>
      </w:r>
      <w:r>
        <w:t xml:space="preserve"> </w:t>
      </w:r>
      <w:r w:rsidRPr="00B56235">
        <w:rPr>
          <w:b/>
        </w:rPr>
        <w:t>increasing</w:t>
      </w:r>
      <w:r>
        <w:t xml:space="preserve"> order</w:t>
      </w:r>
      <w:r w:rsidR="009F2AFE">
        <w:t xml:space="preserve"> of</w:t>
      </w:r>
      <w:r w:rsidR="00724DBB">
        <w:t xml:space="preserve"> </w:t>
      </w:r>
      <w:r w:rsidR="002465FA">
        <w:t>the integer</w:t>
      </w:r>
      <w:r w:rsidR="000334F6">
        <w:t xml:space="preserve"> part</w:t>
      </w:r>
      <w:r w:rsidR="00B56235">
        <w:t xml:space="preserve"> (e.g., 1, 5, 10) </w:t>
      </w:r>
      <w:r w:rsidR="00724DBB">
        <w:t>of</w:t>
      </w:r>
      <w:r w:rsidR="009F2AFE">
        <w:t xml:space="preserve"> their </w:t>
      </w:r>
      <w:r w:rsidR="002465FA">
        <w:t>IDs</w:t>
      </w:r>
      <w:r w:rsidR="00B56235">
        <w:t xml:space="preserve"> (e.g., U1, U5, U10)</w:t>
      </w:r>
      <w:r w:rsidR="00756065">
        <w:t>.</w:t>
      </w:r>
    </w:p>
    <w:p w14:paraId="02C24F34" w14:textId="77777777" w:rsidR="005C1A19" w:rsidRDefault="00663ED9" w:rsidP="005C1A19">
      <w:pPr>
        <w:ind w:left="360"/>
      </w:pPr>
      <w:r>
        <w:t xml:space="preserve">Similar users for each user are ordered in the same way. </w:t>
      </w:r>
      <w:r w:rsidR="005C1A19">
        <w:t>If there are not 5 similar users after applying LSH, i.e. U2 is only similar with U9, U10, output all them (U9, U10).</w:t>
      </w:r>
    </w:p>
    <w:p w14:paraId="736535EF" w14:textId="77777777" w:rsidR="003F5502" w:rsidRDefault="003F5502" w:rsidP="00663ED9">
      <w:pPr>
        <w:ind w:left="360"/>
        <w:rPr>
          <w:sz w:val="24"/>
          <w:szCs w:val="24"/>
        </w:rPr>
      </w:pPr>
      <w:r>
        <w:rPr>
          <w:sz w:val="24"/>
          <w:szCs w:val="24"/>
        </w:rPr>
        <w:t>Format of execution</w:t>
      </w:r>
      <w:r w:rsidR="00663ED9">
        <w:rPr>
          <w:sz w:val="24"/>
          <w:szCs w:val="24"/>
        </w:rPr>
        <w:t>:</w:t>
      </w:r>
    </w:p>
    <w:p w14:paraId="0CD30CF0" w14:textId="77777777" w:rsidR="003F5502" w:rsidRDefault="003F5502" w:rsidP="003F5502">
      <w:pPr>
        <w:pStyle w:val="ListParagraph"/>
        <w:ind w:left="360"/>
      </w:pPr>
      <w:r>
        <w:t xml:space="preserve">bin/spark-submit </w:t>
      </w:r>
      <w:r w:rsidRPr="006046A4">
        <w:t>&lt;</w:t>
      </w:r>
      <w:proofErr w:type="spellStart"/>
      <w:r w:rsidRPr="006046A4">
        <w:t>FirstName</w:t>
      </w:r>
      <w:proofErr w:type="spellEnd"/>
      <w:r w:rsidRPr="006046A4">
        <w:t>&gt;_&lt;</w:t>
      </w:r>
      <w:proofErr w:type="spellStart"/>
      <w:r w:rsidRPr="006046A4">
        <w:t>LastName</w:t>
      </w:r>
      <w:proofErr w:type="spellEnd"/>
      <w:r w:rsidRPr="006046A4">
        <w:t>&gt;_</w:t>
      </w:r>
      <w:r>
        <w:t xml:space="preserve"> </w:t>
      </w:r>
      <w:r w:rsidRPr="00277940">
        <w:rPr>
          <w:rFonts w:cs="Times New Roman"/>
        </w:rPr>
        <w:t>lshrec</w:t>
      </w:r>
      <w:r>
        <w:t>.py input.txt output.txt</w:t>
      </w:r>
    </w:p>
    <w:p w14:paraId="17A40804" w14:textId="77777777" w:rsidR="00983D4A" w:rsidRDefault="00983D4A" w:rsidP="0064461A">
      <w:pPr>
        <w:pStyle w:val="Heading3"/>
        <w:numPr>
          <w:ilvl w:val="0"/>
          <w:numId w:val="6"/>
        </w:numPr>
        <w:spacing w:before="4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Time limit</w:t>
      </w:r>
    </w:p>
    <w:p w14:paraId="0AD4371B" w14:textId="77777777" w:rsidR="00983D4A" w:rsidRPr="00983D4A" w:rsidRDefault="00983D4A" w:rsidP="00983D4A">
      <w:pPr>
        <w:pStyle w:val="ListParagraph"/>
        <w:spacing w:before="100" w:beforeAutospacing="1" w:after="100" w:afterAutospacing="1"/>
        <w:ind w:left="360"/>
        <w:rPr>
          <w:rFonts w:cs="Times New Roman"/>
        </w:rPr>
      </w:pPr>
      <w:r>
        <w:rPr>
          <w:rFonts w:cs="Times New Roman"/>
        </w:rPr>
        <w:t xml:space="preserve">Your program will be graded on </w:t>
      </w:r>
      <w:r w:rsidRPr="00983D4A">
        <w:rPr>
          <w:rFonts w:cs="Times New Roman"/>
        </w:rPr>
        <w:t>a c4.2xlarge EC2 instance</w:t>
      </w:r>
      <w:r>
        <w:rPr>
          <w:rFonts w:cs="Times New Roman"/>
        </w:rPr>
        <w:t xml:space="preserve">, and need to output result within 1 hour for each test case. The largest test case would be as large as the attached </w:t>
      </w:r>
      <w:proofErr w:type="spellStart"/>
      <w:r>
        <w:rPr>
          <w:rFonts w:cs="Times New Roman"/>
        </w:rPr>
        <w:t>examples_test_cases</w:t>
      </w:r>
      <w:proofErr w:type="spellEnd"/>
      <w:r>
        <w:rPr>
          <w:rFonts w:cs="Times New Roman"/>
        </w:rPr>
        <w:t>/</w:t>
      </w:r>
      <w:proofErr w:type="spellStart"/>
      <w:r>
        <w:rPr>
          <w:rFonts w:cs="Times New Roman"/>
        </w:rPr>
        <w:t>case_l</w:t>
      </w:r>
      <w:proofErr w:type="spellEnd"/>
      <w:r>
        <w:rPr>
          <w:rFonts w:cs="Times New Roman"/>
        </w:rPr>
        <w:t>/input.txt</w:t>
      </w:r>
    </w:p>
    <w:p w14:paraId="0A52BC63" w14:textId="77777777" w:rsidR="0064461A" w:rsidRPr="00277940" w:rsidRDefault="0064461A" w:rsidP="0064461A">
      <w:pPr>
        <w:pStyle w:val="Heading3"/>
        <w:numPr>
          <w:ilvl w:val="0"/>
          <w:numId w:val="6"/>
        </w:numPr>
        <w:spacing w:before="40" w:line="240" w:lineRule="auto"/>
        <w:rPr>
          <w:rFonts w:asciiTheme="minorHAnsi" w:hAnsiTheme="minorHAnsi"/>
          <w:sz w:val="24"/>
          <w:szCs w:val="24"/>
        </w:rPr>
      </w:pPr>
      <w:r w:rsidRPr="003F5502">
        <w:rPr>
          <w:rFonts w:asciiTheme="minorHAnsi" w:hAnsiTheme="minorHAnsi"/>
          <w:sz w:val="24"/>
          <w:szCs w:val="24"/>
        </w:rPr>
        <w:t>Submission</w:t>
      </w:r>
    </w:p>
    <w:p w14:paraId="2311D093" w14:textId="77777777" w:rsidR="0064461A" w:rsidRDefault="0064461A" w:rsidP="00983D4A">
      <w:pPr>
        <w:pStyle w:val="ListParagraph"/>
        <w:spacing w:before="100" w:beforeAutospacing="1" w:after="100" w:afterAutospacing="1"/>
        <w:ind w:left="360"/>
        <w:rPr>
          <w:rFonts w:cs="Times New Roman"/>
        </w:rPr>
      </w:pPr>
      <w:r w:rsidRPr="00277940">
        <w:rPr>
          <w:rFonts w:cs="Times New Roman"/>
        </w:rPr>
        <w:t>Submit a Python script in the form: john_smith_lshrec.py, that is</w:t>
      </w:r>
      <w:ins w:id="1" w:author="Vincent" w:date="2017-02-24T10:27:00Z">
        <w:r w:rsidR="00A655F3">
          <w:rPr>
            <w:rFonts w:cs="Times New Roman"/>
          </w:rPr>
          <w:t>,</w:t>
        </w:r>
      </w:ins>
      <w:r w:rsidRPr="00277940">
        <w:rPr>
          <w:rFonts w:cs="Times New Roman"/>
        </w:rPr>
        <w:t xml:space="preserve"> your first and last names followed by the name of program.</w:t>
      </w:r>
    </w:p>
    <w:p w14:paraId="7D7B4A20" w14:textId="77777777" w:rsidR="003F5502" w:rsidRDefault="003F5502" w:rsidP="003F5502">
      <w:pPr>
        <w:pStyle w:val="Heading3"/>
        <w:numPr>
          <w:ilvl w:val="0"/>
          <w:numId w:val="6"/>
        </w:numPr>
        <w:spacing w:before="4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Notes</w:t>
      </w:r>
    </w:p>
    <w:p w14:paraId="7DD7ACB3" w14:textId="77777777" w:rsidR="003F5502" w:rsidRDefault="00983D4A" w:rsidP="003F5502">
      <w:pPr>
        <w:pStyle w:val="ListParagraph"/>
        <w:numPr>
          <w:ilvl w:val="0"/>
          <w:numId w:val="8"/>
        </w:numPr>
      </w:pPr>
      <w:r w:rsidRPr="00983D4A">
        <w:rPr>
          <w:b/>
        </w:rPr>
        <w:t>DO NOT</w:t>
      </w:r>
      <w:r>
        <w:t xml:space="preserve"> use fixed input/output path. Read them from program arguments. </w:t>
      </w:r>
      <w:r w:rsidR="00DA7EB0">
        <w:t>The program takes 2</w:t>
      </w:r>
      <w:r w:rsidR="003F5502">
        <w:t xml:space="preserve"> arguments:</w:t>
      </w:r>
    </w:p>
    <w:p w14:paraId="560951A0" w14:textId="77777777" w:rsidR="005B3650" w:rsidRDefault="005B3650" w:rsidP="005B3650">
      <w:pPr>
        <w:pStyle w:val="ListParagraph"/>
        <w:numPr>
          <w:ilvl w:val="1"/>
          <w:numId w:val="8"/>
        </w:numPr>
      </w:pPr>
      <w:r>
        <w:t>Path to input file</w:t>
      </w:r>
    </w:p>
    <w:p w14:paraId="3E8D580B" w14:textId="77777777" w:rsidR="005B3650" w:rsidRDefault="005B3650" w:rsidP="005B3650">
      <w:pPr>
        <w:pStyle w:val="ListParagraph"/>
        <w:numPr>
          <w:ilvl w:val="1"/>
          <w:numId w:val="8"/>
        </w:numPr>
      </w:pPr>
      <w:r>
        <w:t>Path to output file</w:t>
      </w:r>
    </w:p>
    <w:p w14:paraId="4F776D92" w14:textId="77777777" w:rsidR="005B3650" w:rsidDel="00C05129" w:rsidRDefault="005B3650" w:rsidP="003F5502">
      <w:pPr>
        <w:pStyle w:val="ListParagraph"/>
        <w:numPr>
          <w:ilvl w:val="2"/>
          <w:numId w:val="9"/>
        </w:numPr>
        <w:rPr>
          <w:del w:id="2" w:author="Vincent" w:date="2017-02-24T10:23:00Z"/>
        </w:rPr>
      </w:pPr>
    </w:p>
    <w:p w14:paraId="33B35022" w14:textId="77777777" w:rsidR="003F5502" w:rsidRDefault="00DA7EB0" w:rsidP="003F5502">
      <w:pPr>
        <w:pStyle w:val="ListParagraph"/>
        <w:numPr>
          <w:ilvl w:val="0"/>
          <w:numId w:val="8"/>
        </w:numPr>
      </w:pPr>
      <w:r>
        <w:t xml:space="preserve">You must use the </w:t>
      </w:r>
      <w:proofErr w:type="spellStart"/>
      <w:r>
        <w:t>minHash</w:t>
      </w:r>
      <w:proofErr w:type="spellEnd"/>
      <w:r>
        <w:t xml:space="preserve"> functions, b, and p values provided in th</w:t>
      </w:r>
      <w:r w:rsidR="00E61C56">
        <w:t>e</w:t>
      </w:r>
      <w:r>
        <w:t xml:space="preserve"> instructions, or your output would be different </w:t>
      </w:r>
      <w:r w:rsidR="00D65E88">
        <w:t xml:space="preserve">from </w:t>
      </w:r>
      <w:r w:rsidR="0091023E">
        <w:t xml:space="preserve">the </w:t>
      </w:r>
      <w:r>
        <w:t>standard solution.</w:t>
      </w:r>
    </w:p>
    <w:p w14:paraId="0115F6E1" w14:textId="77777777" w:rsidR="003F5502" w:rsidRDefault="003F5502" w:rsidP="003F5502">
      <w:pPr>
        <w:pStyle w:val="ListParagraph"/>
        <w:numPr>
          <w:ilvl w:val="0"/>
          <w:numId w:val="8"/>
        </w:numPr>
      </w:pPr>
      <w:r w:rsidRPr="00DF4944">
        <w:t>Make su</w:t>
      </w:r>
      <w:r w:rsidR="00CB38A6">
        <w:t xml:space="preserve">re </w:t>
      </w:r>
      <w:r w:rsidR="00A215A5">
        <w:t>you</w:t>
      </w:r>
      <w:r w:rsidR="00CB38A6">
        <w:t xml:space="preserve"> follow the output format </w:t>
      </w:r>
      <w:r w:rsidRPr="00DF4944">
        <w:t xml:space="preserve">and the </w:t>
      </w:r>
      <w:r>
        <w:t xml:space="preserve">submission </w:t>
      </w:r>
      <w:r w:rsidRPr="00DF4944">
        <w:t>naming format. If you don’t follow either one or both of them, 20% points will be deducted.</w:t>
      </w:r>
    </w:p>
    <w:p w14:paraId="42ACD700" w14:textId="77777777" w:rsidR="003F5502" w:rsidRPr="00E61C56" w:rsidRDefault="003F5502" w:rsidP="003F5502">
      <w:pPr>
        <w:pStyle w:val="ListParagraph"/>
        <w:numPr>
          <w:ilvl w:val="0"/>
          <w:numId w:val="8"/>
        </w:numPr>
        <w:rPr>
          <w:b/>
        </w:rPr>
      </w:pPr>
      <w:r w:rsidRPr="00E61C56">
        <w:rPr>
          <w:b/>
          <w:u w:val="single"/>
        </w:rPr>
        <w:t>We will be using Moss for plagiarism detection</w:t>
      </w:r>
      <w:r w:rsidRPr="00DF4944">
        <w:t>.</w:t>
      </w:r>
      <w:r w:rsidR="008472DD">
        <w:t xml:space="preserve"> </w:t>
      </w:r>
      <w:r w:rsidR="008472DD" w:rsidRPr="00E61C56">
        <w:rPr>
          <w:b/>
        </w:rPr>
        <w:t>Do not copy from each other or you will face serious consequence</w:t>
      </w:r>
      <w:r w:rsidR="00713308">
        <w:rPr>
          <w:b/>
        </w:rPr>
        <w:t>s</w:t>
      </w:r>
      <w:r w:rsidR="008472DD" w:rsidRPr="00E61C56">
        <w:rPr>
          <w:b/>
        </w:rPr>
        <w:t>!</w:t>
      </w:r>
    </w:p>
    <w:p w14:paraId="7BC0FCDB" w14:textId="77777777" w:rsidR="003F5502" w:rsidRPr="00277940" w:rsidRDefault="003F5502" w:rsidP="0064461A">
      <w:pPr>
        <w:spacing w:before="100" w:beforeAutospacing="1" w:after="100" w:afterAutospacing="1"/>
        <w:rPr>
          <w:rFonts w:cs="Times New Roman"/>
        </w:rPr>
      </w:pPr>
    </w:p>
    <w:p w14:paraId="35B14B68" w14:textId="77777777" w:rsidR="00076B82" w:rsidRDefault="00076B82" w:rsidP="000D7BB7"/>
    <w:sectPr w:rsidR="00076B8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E79507" w14:textId="77777777" w:rsidR="001E24B5" w:rsidRDefault="001E24B5" w:rsidP="00A94F18">
      <w:pPr>
        <w:spacing w:after="0" w:line="240" w:lineRule="auto"/>
      </w:pPr>
      <w:r>
        <w:separator/>
      </w:r>
    </w:p>
  </w:endnote>
  <w:endnote w:type="continuationSeparator" w:id="0">
    <w:p w14:paraId="2CC2DE95" w14:textId="77777777" w:rsidR="001E24B5" w:rsidRDefault="001E24B5" w:rsidP="00A9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46152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79BE2A" w14:textId="77777777" w:rsidR="00D11260" w:rsidRDefault="00D112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30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813702" w14:textId="77777777" w:rsidR="00D11260" w:rsidRDefault="00D1126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796D7" w14:textId="77777777" w:rsidR="001E24B5" w:rsidRDefault="001E24B5" w:rsidP="00A94F18">
      <w:pPr>
        <w:spacing w:after="0" w:line="240" w:lineRule="auto"/>
      </w:pPr>
      <w:r>
        <w:separator/>
      </w:r>
    </w:p>
  </w:footnote>
  <w:footnote w:type="continuationSeparator" w:id="0">
    <w:p w14:paraId="764F8F6C" w14:textId="77777777" w:rsidR="001E24B5" w:rsidRDefault="001E24B5" w:rsidP="00A9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40701" w14:textId="77777777" w:rsidR="00A94F18" w:rsidRPr="00A94F18" w:rsidRDefault="00064B86" w:rsidP="00A94F18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INF 553 – Spring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21718"/>
    <w:multiLevelType w:val="hybridMultilevel"/>
    <w:tmpl w:val="5AB8A3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07D492A"/>
    <w:multiLevelType w:val="hybridMultilevel"/>
    <w:tmpl w:val="27928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F14D7"/>
    <w:multiLevelType w:val="hybridMultilevel"/>
    <w:tmpl w:val="0D1087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CD804AA"/>
    <w:multiLevelType w:val="hybridMultilevel"/>
    <w:tmpl w:val="1E5E7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D21FB9"/>
    <w:multiLevelType w:val="hybridMultilevel"/>
    <w:tmpl w:val="A7FE6F8A"/>
    <w:lvl w:ilvl="0" w:tplc="49887F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8557C4"/>
    <w:multiLevelType w:val="hybridMultilevel"/>
    <w:tmpl w:val="9CB4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4C5D21"/>
    <w:multiLevelType w:val="hybridMultilevel"/>
    <w:tmpl w:val="48624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6FB53C9"/>
    <w:multiLevelType w:val="hybridMultilevel"/>
    <w:tmpl w:val="58646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4407A3"/>
    <w:multiLevelType w:val="hybridMultilevel"/>
    <w:tmpl w:val="4E904A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4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C5"/>
    <w:rsid w:val="000057A4"/>
    <w:rsid w:val="00013035"/>
    <w:rsid w:val="000334F6"/>
    <w:rsid w:val="0006178D"/>
    <w:rsid w:val="00064B86"/>
    <w:rsid w:val="00064C49"/>
    <w:rsid w:val="00070ADD"/>
    <w:rsid w:val="00076B82"/>
    <w:rsid w:val="00094063"/>
    <w:rsid w:val="0009583D"/>
    <w:rsid w:val="000A2AB2"/>
    <w:rsid w:val="000C0259"/>
    <w:rsid w:val="000D7BB7"/>
    <w:rsid w:val="000F57C3"/>
    <w:rsid w:val="001725D6"/>
    <w:rsid w:val="00181B33"/>
    <w:rsid w:val="00191567"/>
    <w:rsid w:val="001B0125"/>
    <w:rsid w:val="001B4200"/>
    <w:rsid w:val="001E0809"/>
    <w:rsid w:val="001E24B5"/>
    <w:rsid w:val="002178DF"/>
    <w:rsid w:val="002209D4"/>
    <w:rsid w:val="002465FA"/>
    <w:rsid w:val="002540B1"/>
    <w:rsid w:val="00266687"/>
    <w:rsid w:val="0027394F"/>
    <w:rsid w:val="00277940"/>
    <w:rsid w:val="0028220B"/>
    <w:rsid w:val="002A3C7A"/>
    <w:rsid w:val="002B649A"/>
    <w:rsid w:val="002D38C3"/>
    <w:rsid w:val="002E4BA9"/>
    <w:rsid w:val="002F2A48"/>
    <w:rsid w:val="003827DF"/>
    <w:rsid w:val="003A18FE"/>
    <w:rsid w:val="003E0C2F"/>
    <w:rsid w:val="003F5502"/>
    <w:rsid w:val="0040216D"/>
    <w:rsid w:val="0042272A"/>
    <w:rsid w:val="00442B4A"/>
    <w:rsid w:val="0045431A"/>
    <w:rsid w:val="00455947"/>
    <w:rsid w:val="0046168F"/>
    <w:rsid w:val="004679DD"/>
    <w:rsid w:val="004743FE"/>
    <w:rsid w:val="004762B6"/>
    <w:rsid w:val="004777C5"/>
    <w:rsid w:val="00487316"/>
    <w:rsid w:val="004A3CF3"/>
    <w:rsid w:val="004C568A"/>
    <w:rsid w:val="004C7B76"/>
    <w:rsid w:val="004D7466"/>
    <w:rsid w:val="004E3CF6"/>
    <w:rsid w:val="004F3CF3"/>
    <w:rsid w:val="004F3DE2"/>
    <w:rsid w:val="0051278B"/>
    <w:rsid w:val="00536724"/>
    <w:rsid w:val="005458C8"/>
    <w:rsid w:val="00556B34"/>
    <w:rsid w:val="00574C72"/>
    <w:rsid w:val="00584DD7"/>
    <w:rsid w:val="005B17BF"/>
    <w:rsid w:val="005B3650"/>
    <w:rsid w:val="005B7B9C"/>
    <w:rsid w:val="005C1A19"/>
    <w:rsid w:val="005D55FB"/>
    <w:rsid w:val="005E14AB"/>
    <w:rsid w:val="00610487"/>
    <w:rsid w:val="00613167"/>
    <w:rsid w:val="006275DE"/>
    <w:rsid w:val="0064461A"/>
    <w:rsid w:val="00645E2B"/>
    <w:rsid w:val="00646E8D"/>
    <w:rsid w:val="00654D17"/>
    <w:rsid w:val="00663ED9"/>
    <w:rsid w:val="00675A97"/>
    <w:rsid w:val="006907B2"/>
    <w:rsid w:val="006B5450"/>
    <w:rsid w:val="006D4084"/>
    <w:rsid w:val="00713308"/>
    <w:rsid w:val="00724DBB"/>
    <w:rsid w:val="00725A15"/>
    <w:rsid w:val="00740DA6"/>
    <w:rsid w:val="00751075"/>
    <w:rsid w:val="00756065"/>
    <w:rsid w:val="007B27AA"/>
    <w:rsid w:val="007C5B18"/>
    <w:rsid w:val="007D2A70"/>
    <w:rsid w:val="007F78B6"/>
    <w:rsid w:val="0080538B"/>
    <w:rsid w:val="00807063"/>
    <w:rsid w:val="0083230C"/>
    <w:rsid w:val="00846D33"/>
    <w:rsid w:val="008472DD"/>
    <w:rsid w:val="008625F7"/>
    <w:rsid w:val="0089766A"/>
    <w:rsid w:val="008C1061"/>
    <w:rsid w:val="00906669"/>
    <w:rsid w:val="0091023E"/>
    <w:rsid w:val="00924D25"/>
    <w:rsid w:val="009319A5"/>
    <w:rsid w:val="00933DD1"/>
    <w:rsid w:val="00937377"/>
    <w:rsid w:val="00953DCB"/>
    <w:rsid w:val="00960E68"/>
    <w:rsid w:val="00962D2E"/>
    <w:rsid w:val="00972085"/>
    <w:rsid w:val="00983D4A"/>
    <w:rsid w:val="009B6675"/>
    <w:rsid w:val="009C4865"/>
    <w:rsid w:val="009D16BE"/>
    <w:rsid w:val="009E0CF5"/>
    <w:rsid w:val="009E0F2E"/>
    <w:rsid w:val="009E3913"/>
    <w:rsid w:val="009F2AFE"/>
    <w:rsid w:val="009F2DDF"/>
    <w:rsid w:val="00A07101"/>
    <w:rsid w:val="00A215A5"/>
    <w:rsid w:val="00A40620"/>
    <w:rsid w:val="00A655F3"/>
    <w:rsid w:val="00A67C1F"/>
    <w:rsid w:val="00A94F18"/>
    <w:rsid w:val="00AA0914"/>
    <w:rsid w:val="00AA4F7C"/>
    <w:rsid w:val="00B113EA"/>
    <w:rsid w:val="00B12E73"/>
    <w:rsid w:val="00B17821"/>
    <w:rsid w:val="00B27FE9"/>
    <w:rsid w:val="00B54743"/>
    <w:rsid w:val="00B56235"/>
    <w:rsid w:val="00B57A51"/>
    <w:rsid w:val="00B670E4"/>
    <w:rsid w:val="00B9112B"/>
    <w:rsid w:val="00BA3357"/>
    <w:rsid w:val="00BB7E13"/>
    <w:rsid w:val="00BC3BF8"/>
    <w:rsid w:val="00C0360E"/>
    <w:rsid w:val="00C05129"/>
    <w:rsid w:val="00C35B77"/>
    <w:rsid w:val="00C450A3"/>
    <w:rsid w:val="00C47AB6"/>
    <w:rsid w:val="00C74315"/>
    <w:rsid w:val="00CB38A6"/>
    <w:rsid w:val="00D03100"/>
    <w:rsid w:val="00D11260"/>
    <w:rsid w:val="00D42FB0"/>
    <w:rsid w:val="00D436F1"/>
    <w:rsid w:val="00D457AB"/>
    <w:rsid w:val="00D65E88"/>
    <w:rsid w:val="00D84279"/>
    <w:rsid w:val="00DA7EB0"/>
    <w:rsid w:val="00DB2FEE"/>
    <w:rsid w:val="00DE7924"/>
    <w:rsid w:val="00E22F8E"/>
    <w:rsid w:val="00E27CD8"/>
    <w:rsid w:val="00E35A66"/>
    <w:rsid w:val="00E45846"/>
    <w:rsid w:val="00E54900"/>
    <w:rsid w:val="00E6124C"/>
    <w:rsid w:val="00E61C56"/>
    <w:rsid w:val="00E700E6"/>
    <w:rsid w:val="00E87353"/>
    <w:rsid w:val="00E97D56"/>
    <w:rsid w:val="00F024B8"/>
    <w:rsid w:val="00F62C2B"/>
    <w:rsid w:val="00F848A0"/>
    <w:rsid w:val="00FC5F37"/>
    <w:rsid w:val="00FC7433"/>
    <w:rsid w:val="00FD2166"/>
    <w:rsid w:val="00FD4DDE"/>
    <w:rsid w:val="00FE321A"/>
    <w:rsid w:val="00FF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550C7"/>
  <w15:docId w15:val="{5F62B1BB-DD0F-4B0D-9BBA-AF974CAB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F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6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F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94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F18"/>
  </w:style>
  <w:style w:type="paragraph" w:styleId="Footer">
    <w:name w:val="footer"/>
    <w:basedOn w:val="Normal"/>
    <w:link w:val="FooterChar"/>
    <w:uiPriority w:val="99"/>
    <w:unhideWhenUsed/>
    <w:rsid w:val="00A94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F18"/>
  </w:style>
  <w:style w:type="paragraph" w:styleId="ListParagraph">
    <w:name w:val="List Paragraph"/>
    <w:basedOn w:val="Normal"/>
    <w:uiPriority w:val="34"/>
    <w:qFormat/>
    <w:rsid w:val="00627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6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7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6B8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61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5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488</Words>
  <Characters>2783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Onzali Suba</cp:lastModifiedBy>
  <cp:revision>139</cp:revision>
  <cp:lastPrinted>2017-03-03T03:32:00Z</cp:lastPrinted>
  <dcterms:created xsi:type="dcterms:W3CDTF">2016-08-31T03:46:00Z</dcterms:created>
  <dcterms:modified xsi:type="dcterms:W3CDTF">2017-03-09T03:33:00Z</dcterms:modified>
</cp:coreProperties>
</file>